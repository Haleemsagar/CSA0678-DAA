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13EABE91" w:rsidR="006B256E" w:rsidRPr="00DD7372" w:rsidRDefault="00DD7372" w:rsidP="00DD73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1142" w:rsidRPr="00DD7372">
        <w:rPr>
          <w:sz w:val="32"/>
          <w:szCs w:val="32"/>
          <w:lang w:val="en-US"/>
        </w:rPr>
        <w:t>ASSIGNMENT-</w:t>
      </w:r>
      <w:r w:rsidR="004B062B" w:rsidRPr="00DD7372">
        <w:rPr>
          <w:sz w:val="32"/>
          <w:szCs w:val="32"/>
          <w:lang w:val="en-US"/>
        </w:rPr>
        <w:t>3</w:t>
      </w:r>
    </w:p>
    <w:p w14:paraId="03C0A32F" w14:textId="02F080D1" w:rsidR="005F1142" w:rsidRDefault="00EC1BDA" w:rsidP="005F1142">
      <w:pPr>
        <w:pStyle w:val="ListParagraph"/>
        <w:spacing w:line="240" w:lineRule="auto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NAME:</w:t>
      </w:r>
      <w:ins w:id="0" w:author="Microsoft Word" w:date="2024-06-26T08:24:00Z" w16du:dateUtc="2024-06-26T02:54:00Z">
        <w:r w:rsidR="00225BDF">
          <w:rPr>
            <w:sz w:val="30"/>
            <w:szCs w:val="30"/>
          </w:rPr>
          <w:t>Shaik</w:t>
        </w:r>
        <w:proofErr w:type="spellEnd"/>
        <w:proofErr w:type="gramEnd"/>
        <w:r w:rsidR="00225BDF">
          <w:rPr>
            <w:sz w:val="30"/>
            <w:szCs w:val="30"/>
          </w:rPr>
          <w:t xml:space="preserve"> Haleem Sagar.</w:t>
        </w:r>
      </w:ins>
    </w:p>
    <w:p w14:paraId="75DD3696" w14:textId="5E53B212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REG NO:1923</w:t>
      </w:r>
      <w:r w:rsidR="00F039E6">
        <w:rPr>
          <w:sz w:val="30"/>
          <w:szCs w:val="30"/>
        </w:rPr>
        <w:t>72</w:t>
      </w:r>
      <w:r w:rsidR="00225BDF">
        <w:rPr>
          <w:sz w:val="30"/>
          <w:szCs w:val="30"/>
        </w:rPr>
        <w:t>038.</w:t>
      </w:r>
    </w:p>
    <w:p w14:paraId="67F05C3F" w14:textId="1AC2C9EE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COURSE </w:t>
      </w:r>
      <w:proofErr w:type="gramStart"/>
      <w:r>
        <w:rPr>
          <w:sz w:val="30"/>
          <w:szCs w:val="30"/>
        </w:rPr>
        <w:t>CODE:CSA</w:t>
      </w:r>
      <w:proofErr w:type="gramEnd"/>
      <w:r>
        <w:rPr>
          <w:sz w:val="30"/>
          <w:szCs w:val="30"/>
        </w:rPr>
        <w:t>0678</w:t>
      </w:r>
    </w:p>
    <w:p w14:paraId="77ADA9BC" w14:textId="632A2E85" w:rsidR="00EC1BDA" w:rsidRP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COURSE </w:t>
      </w:r>
      <w:proofErr w:type="gramStart"/>
      <w:r>
        <w:rPr>
          <w:sz w:val="30"/>
          <w:szCs w:val="30"/>
        </w:rPr>
        <w:t>NAME:DAA</w:t>
      </w:r>
      <w:proofErr w:type="gramEnd"/>
      <w:r w:rsidR="00164D4B">
        <w:rPr>
          <w:sz w:val="30"/>
          <w:szCs w:val="30"/>
        </w:rPr>
        <w:t>[Design and Analysis of algorithm]</w:t>
      </w: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6964797B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</w:t>
      </w:r>
      <w:proofErr w:type="spellStart"/>
      <w:r w:rsidRPr="00021ED6">
        <w:rPr>
          <w:color w:val="546E7A"/>
          <w:sz w:val="28"/>
        </w:rPr>
        <w:t>i</w:t>
      </w:r>
      <w:proofErr w:type="spellEnd"/>
      <w:r w:rsidRPr="00021ED6">
        <w:rPr>
          <w:color w:val="546E7A"/>
          <w:sz w:val="28"/>
        </w:rPr>
        <w:t>] = [</w:t>
      </w:r>
      <w:proofErr w:type="spellStart"/>
      <w:r w:rsidRPr="00021ED6">
        <w:rPr>
          <w:color w:val="546E7A"/>
          <w:sz w:val="28"/>
        </w:rPr>
        <w:t>directioni</w:t>
      </w:r>
      <w:proofErr w:type="spellEnd"/>
      <w:r w:rsidRPr="00021ED6">
        <w:rPr>
          <w:color w:val="546E7A"/>
          <w:sz w:val="28"/>
        </w:rPr>
        <w:t xml:space="preserve">, </w:t>
      </w:r>
      <w:proofErr w:type="spellStart"/>
      <w:r w:rsidRPr="00021ED6">
        <w:rPr>
          <w:color w:val="546E7A"/>
          <w:sz w:val="28"/>
        </w:rPr>
        <w:t>amounti</w:t>
      </w:r>
      <w:proofErr w:type="spellEnd"/>
      <w:r w:rsidRPr="00021ED6">
        <w:rPr>
          <w:color w:val="546E7A"/>
          <w:sz w:val="28"/>
        </w:rPr>
        <w:t>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proofErr w:type="gramStart"/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proofErr w:type="gramEnd"/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4BE34896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proofErr w:type="gramStart"/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proofErr w:type="gramEnd"/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</w:t>
      </w:r>
      <w:proofErr w:type="gramStart"/>
      <w:r w:rsidRPr="00790282">
        <w:rPr>
          <w:sz w:val="28"/>
        </w:rPr>
        <w:t>integers,</w:t>
      </w:r>
      <w:proofErr w:type="gramEnd"/>
      <w:r w:rsidRPr="00790282">
        <w:rPr>
          <w:sz w:val="28"/>
        </w:rPr>
        <w:t xml:space="preserve"> you need to retrieve the first unique integer in the queue. Implement the </w:t>
      </w:r>
      <w:proofErr w:type="spellStart"/>
      <w:r w:rsidRPr="00790282">
        <w:rPr>
          <w:color w:val="546E7A"/>
          <w:sz w:val="28"/>
          <w:shd w:val="clear" w:color="auto" w:fill="F7F9FA"/>
        </w:rPr>
        <w:t>FirstUnique</w:t>
      </w:r>
      <w:proofErr w:type="spellEnd"/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proofErr w:type="spellStart"/>
      <w:r w:rsidRPr="00A16DE4">
        <w:rPr>
          <w:color w:val="546E7A"/>
          <w:sz w:val="28"/>
          <w:shd w:val="clear" w:color="auto" w:fill="F7F9FA"/>
        </w:rPr>
        <w:t>arr</w:t>
      </w:r>
      <w:proofErr w:type="spellEnd"/>
      <w:r w:rsidRPr="00A16DE4">
        <w:rPr>
          <w:sz w:val="28"/>
        </w:rPr>
        <w:t xml:space="preserve"> and the concatenation of all values of the nodes along a </w:t>
      </w:r>
      <w:proofErr w:type="gramStart"/>
      <w:r w:rsidRPr="00A16DE4">
        <w:rPr>
          <w:sz w:val="28"/>
        </w:rPr>
        <w:t>path results</w:t>
      </w:r>
      <w:proofErr w:type="gramEnd"/>
      <w:r w:rsidRPr="00A16DE4">
        <w:rPr>
          <w:sz w:val="28"/>
        </w:rPr>
        <w:t xml:space="preserve">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proofErr w:type="gramStart"/>
      <w:r w:rsidRPr="00A16DE4">
        <w:rPr>
          <w:color w:val="546E7A"/>
          <w:sz w:val="28"/>
        </w:rPr>
        <w:t>candies</w:t>
      </w:r>
      <w:proofErr w:type="gramEnd"/>
      <w:r w:rsidRPr="00A16DE4">
        <w:rPr>
          <w:color w:val="546E7A"/>
          <w:sz w:val="28"/>
        </w:rPr>
        <w:t>[</w:t>
      </w:r>
      <w:proofErr w:type="spellStart"/>
      <w:r w:rsidRPr="00A16DE4">
        <w:rPr>
          <w:color w:val="546E7A"/>
          <w:sz w:val="28"/>
        </w:rPr>
        <w:t>i</w:t>
      </w:r>
      <w:proofErr w:type="spellEnd"/>
      <w:r w:rsidRPr="00A16DE4">
        <w:rPr>
          <w:color w:val="546E7A"/>
          <w:sz w:val="28"/>
        </w:rPr>
        <w:t>]</w:t>
      </w:r>
      <w:r w:rsidRPr="00A16DE4">
        <w:rPr>
          <w:sz w:val="28"/>
        </w:rPr>
        <w:t xml:space="preserve"> represents the number of candies the </w:t>
      </w:r>
      <w:proofErr w:type="spellStart"/>
      <w:r w:rsidRPr="00A16DE4">
        <w:rPr>
          <w:color w:val="546E7A"/>
          <w:sz w:val="28"/>
        </w:rPr>
        <w:t>ith</w:t>
      </w:r>
      <w:proofErr w:type="spellEnd"/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</w:t>
      </w:r>
      <w:proofErr w:type="gramStart"/>
      <w:r w:rsidRPr="008E0AFC">
        <w:rPr>
          <w:sz w:val="28"/>
          <w:szCs w:val="28"/>
        </w:rPr>
        <w:t>Integer  You</w:t>
      </w:r>
      <w:proofErr w:type="gramEnd"/>
      <w:r w:rsidRPr="008E0AFC">
        <w:rPr>
          <w:sz w:val="28"/>
          <w:szCs w:val="28"/>
        </w:rPr>
        <w:t xml:space="preserve">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</w:t>
      </w:r>
      <w:proofErr w:type="gramStart"/>
      <w:r w:rsidRPr="008E0AFC">
        <w:rPr>
          <w:sz w:val="28"/>
        </w:rPr>
        <w:t>words</w:t>
      </w:r>
      <w:proofErr w:type="gramEnd"/>
      <w:r w:rsidRPr="008E0AFC">
        <w:rPr>
          <w:sz w:val="28"/>
        </w:rPr>
        <w:t xml:space="preserve">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 &gt;= y[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(in alphabetical order) for all 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proofErr w:type="gramStart"/>
      <w:r>
        <w:rPr>
          <w:b/>
          <w:bCs/>
          <w:sz w:val="28"/>
          <w:lang w:val="en-US"/>
        </w:rPr>
        <w:t xml:space="preserve">9. </w:t>
      </w:r>
      <w:r>
        <w:t>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</w:t>
      </w:r>
      <w:proofErr w:type="spellStart"/>
      <w:r w:rsidRPr="008E0AFC">
        <w:rPr>
          <w:sz w:val="28"/>
        </w:rPr>
        <w:t>labeled</w:t>
      </w:r>
      <w:proofErr w:type="spellEnd"/>
      <w:r w:rsidRPr="008E0AFC">
        <w:rPr>
          <w:sz w:val="28"/>
        </w:rPr>
        <w:t xml:space="preserve">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</w:t>
      </w:r>
      <w:proofErr w:type="gramStart"/>
      <w:r w:rsidRPr="008E0AFC">
        <w:rPr>
          <w:sz w:val="28"/>
        </w:rPr>
        <w:t xml:space="preserve">2D integer array </w:t>
      </w:r>
      <w:r w:rsidRPr="008E0AFC">
        <w:rPr>
          <w:color w:val="546E7A"/>
          <w:sz w:val="28"/>
        </w:rPr>
        <w:t>hats</w:t>
      </w:r>
      <w:proofErr w:type="gramEnd"/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is a list of all hats preferred by the </w:t>
      </w:r>
      <w:proofErr w:type="spellStart"/>
      <w:r w:rsidRPr="008E0AFC">
        <w:rPr>
          <w:color w:val="546E7A"/>
          <w:sz w:val="28"/>
        </w:rPr>
        <w:t>ith</w:t>
      </w:r>
      <w:proofErr w:type="spellEnd"/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</w:t>
      </w:r>
      <w:proofErr w:type="gramStart"/>
      <w:r w:rsidRPr="00931896">
        <w:rPr>
          <w:bCs/>
          <w:sz w:val="28"/>
        </w:rPr>
        <w:t>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>sequence</w:t>
      </w:r>
      <w:proofErr w:type="gramEnd"/>
      <w:r w:rsidRPr="00931896">
        <w:rPr>
          <w:bCs/>
          <w:sz w:val="28"/>
        </w:rPr>
        <w:t xml:space="preserve">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70ED9"/>
    <w:rsid w:val="000F3B10"/>
    <w:rsid w:val="00164D4B"/>
    <w:rsid w:val="001C63B9"/>
    <w:rsid w:val="00204E97"/>
    <w:rsid w:val="00222589"/>
    <w:rsid w:val="00225BDF"/>
    <w:rsid w:val="00253223"/>
    <w:rsid w:val="002642E0"/>
    <w:rsid w:val="00290187"/>
    <w:rsid w:val="002A3B86"/>
    <w:rsid w:val="002A4B45"/>
    <w:rsid w:val="002B0BBF"/>
    <w:rsid w:val="002D202F"/>
    <w:rsid w:val="003048E8"/>
    <w:rsid w:val="003D0060"/>
    <w:rsid w:val="003F2667"/>
    <w:rsid w:val="00451CBB"/>
    <w:rsid w:val="00464DF3"/>
    <w:rsid w:val="00493E2A"/>
    <w:rsid w:val="004B062B"/>
    <w:rsid w:val="005225BF"/>
    <w:rsid w:val="005403EC"/>
    <w:rsid w:val="00563037"/>
    <w:rsid w:val="0057311F"/>
    <w:rsid w:val="005F1142"/>
    <w:rsid w:val="0063021D"/>
    <w:rsid w:val="00643FA9"/>
    <w:rsid w:val="006B256E"/>
    <w:rsid w:val="00712942"/>
    <w:rsid w:val="00777770"/>
    <w:rsid w:val="00790282"/>
    <w:rsid w:val="007A0E4F"/>
    <w:rsid w:val="007C39A0"/>
    <w:rsid w:val="007F1AA4"/>
    <w:rsid w:val="007F6BDB"/>
    <w:rsid w:val="00804D1E"/>
    <w:rsid w:val="00806FA1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9E37DA"/>
    <w:rsid w:val="00A16DE4"/>
    <w:rsid w:val="00A954E3"/>
    <w:rsid w:val="00B20E65"/>
    <w:rsid w:val="00B50E20"/>
    <w:rsid w:val="00B60CC0"/>
    <w:rsid w:val="00BA1CB9"/>
    <w:rsid w:val="00BB7029"/>
    <w:rsid w:val="00BB7882"/>
    <w:rsid w:val="00C11040"/>
    <w:rsid w:val="00DA073A"/>
    <w:rsid w:val="00DD7372"/>
    <w:rsid w:val="00DE592B"/>
    <w:rsid w:val="00DE639C"/>
    <w:rsid w:val="00E32649"/>
    <w:rsid w:val="00EC1BDA"/>
    <w:rsid w:val="00EE1FB1"/>
    <w:rsid w:val="00F039E6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Regonda Maruthi</cp:lastModifiedBy>
  <cp:revision>11</cp:revision>
  <dcterms:created xsi:type="dcterms:W3CDTF">2024-06-18T02:45:00Z</dcterms:created>
  <dcterms:modified xsi:type="dcterms:W3CDTF">2024-06-26T02:55:00Z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